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8E5" w:rsidRPr="0088754A" w:rsidRDefault="00CC3912" w:rsidP="0088754A">
      <w:pPr>
        <w:jc w:val="center"/>
        <w:rPr>
          <w:b/>
          <w:sz w:val="32"/>
        </w:rPr>
      </w:pPr>
      <w:r w:rsidRPr="0088754A">
        <w:rPr>
          <w:b/>
          <w:sz w:val="32"/>
        </w:rPr>
        <w:t>FOCUS project requirements</w:t>
      </w:r>
    </w:p>
    <w:p w:rsidR="00CC3912" w:rsidRPr="0088754A" w:rsidRDefault="00CC3912">
      <w:pPr>
        <w:rPr>
          <w:b/>
          <w:sz w:val="28"/>
        </w:rPr>
      </w:pPr>
      <w:r w:rsidRPr="0088754A">
        <w:rPr>
          <w:b/>
          <w:sz w:val="28"/>
        </w:rPr>
        <w:t>Functional requirements</w:t>
      </w:r>
    </w:p>
    <w:p w:rsidR="00CC3912" w:rsidRDefault="00CC3912" w:rsidP="00CC3912">
      <w:pPr>
        <w:pStyle w:val="ListParagraph"/>
        <w:numPr>
          <w:ilvl w:val="0"/>
          <w:numId w:val="1"/>
        </w:numPr>
      </w:pPr>
      <w:r>
        <w:t>Target users</w:t>
      </w:r>
    </w:p>
    <w:p w:rsidR="00CC3912" w:rsidRPr="00384701" w:rsidRDefault="00CC3912" w:rsidP="00CC3912">
      <w:pPr>
        <w:pStyle w:val="ListParagraph"/>
        <w:numPr>
          <w:ilvl w:val="0"/>
          <w:numId w:val="2"/>
        </w:numPr>
      </w:pPr>
      <w:r w:rsidRPr="00384701">
        <w:t>Administrator</w:t>
      </w:r>
    </w:p>
    <w:p w:rsidR="00CC3912" w:rsidRPr="00384701" w:rsidRDefault="00CC3912" w:rsidP="00CC3912">
      <w:pPr>
        <w:pStyle w:val="ListParagraph"/>
        <w:rPr>
          <w:b/>
        </w:rPr>
      </w:pPr>
      <w:r w:rsidRPr="00384701">
        <w:rPr>
          <w:b/>
        </w:rPr>
        <w:t>System administrator:</w:t>
      </w:r>
    </w:p>
    <w:p w:rsidR="00CC3912" w:rsidRDefault="00CC3912" w:rsidP="00CC3912">
      <w:pPr>
        <w:pStyle w:val="ListParagraph"/>
      </w:pPr>
      <w:r>
        <w:t>Have the overall authority</w:t>
      </w:r>
    </w:p>
    <w:p w:rsidR="004E1474" w:rsidRDefault="004E1474" w:rsidP="00CC3912">
      <w:pPr>
        <w:pStyle w:val="ListParagraph"/>
      </w:pPr>
      <w:r>
        <w:t>Create state administrator</w:t>
      </w:r>
      <w:r w:rsidR="00384701">
        <w:t>s</w:t>
      </w:r>
    </w:p>
    <w:p w:rsidR="00CC3912" w:rsidRDefault="00CC3912" w:rsidP="004E1474">
      <w:pPr>
        <w:pStyle w:val="ListParagraph"/>
      </w:pPr>
      <w:r>
        <w:t xml:space="preserve">View </w:t>
      </w:r>
      <w:r w:rsidR="00384701">
        <w:t xml:space="preserve">general, state and community </w:t>
      </w:r>
      <w:r w:rsidR="004E1474">
        <w:t>data analysis results</w:t>
      </w:r>
    </w:p>
    <w:p w:rsidR="00FD55E6" w:rsidRDefault="00FD55E6" w:rsidP="004E1474">
      <w:pPr>
        <w:pStyle w:val="ListParagraph"/>
      </w:pPr>
      <w:r>
        <w:t>Query state, community data analysis result and data detail.</w:t>
      </w:r>
    </w:p>
    <w:p w:rsidR="00CC3912" w:rsidRDefault="00CC3912" w:rsidP="00CC3912">
      <w:pPr>
        <w:pStyle w:val="ListParagraph"/>
      </w:pPr>
    </w:p>
    <w:p w:rsidR="00CC3912" w:rsidRPr="00384701" w:rsidRDefault="00CC3912" w:rsidP="00CC3912">
      <w:pPr>
        <w:pStyle w:val="ListParagraph"/>
        <w:rPr>
          <w:b/>
        </w:rPr>
      </w:pPr>
      <w:r w:rsidRPr="00384701">
        <w:rPr>
          <w:b/>
        </w:rPr>
        <w:t>State administrator:</w:t>
      </w:r>
    </w:p>
    <w:p w:rsidR="00CC3912" w:rsidRDefault="00CC3912" w:rsidP="00CC3912">
      <w:pPr>
        <w:pStyle w:val="ListParagraph"/>
      </w:pPr>
      <w:r>
        <w:t>Create community administrator.</w:t>
      </w:r>
    </w:p>
    <w:p w:rsidR="00CC3912" w:rsidRDefault="00CC3912" w:rsidP="00CC3912">
      <w:pPr>
        <w:pStyle w:val="ListParagraph"/>
      </w:pPr>
      <w:r>
        <w:t>View state data analysis results</w:t>
      </w:r>
    </w:p>
    <w:p w:rsidR="00FD55E6" w:rsidRDefault="00FD55E6" w:rsidP="00CC3912">
      <w:pPr>
        <w:pStyle w:val="ListParagraph"/>
      </w:pPr>
      <w:r>
        <w:t xml:space="preserve">Query community </w:t>
      </w:r>
      <w:r w:rsidR="001A585C">
        <w:t xml:space="preserve">data analysis result </w:t>
      </w:r>
      <w:r>
        <w:t>and community member data details.</w:t>
      </w:r>
    </w:p>
    <w:p w:rsidR="00CC3912" w:rsidRDefault="00CC3912" w:rsidP="00CC3912">
      <w:pPr>
        <w:pStyle w:val="ListParagraph"/>
      </w:pPr>
    </w:p>
    <w:p w:rsidR="00CC3912" w:rsidRPr="00384701" w:rsidRDefault="00CC3912" w:rsidP="00CC3912">
      <w:pPr>
        <w:pStyle w:val="ListParagraph"/>
        <w:rPr>
          <w:b/>
        </w:rPr>
      </w:pPr>
      <w:r w:rsidRPr="00384701">
        <w:rPr>
          <w:b/>
        </w:rPr>
        <w:t>Community administrator:</w:t>
      </w:r>
    </w:p>
    <w:p w:rsidR="00CC3912" w:rsidRDefault="00CC3912" w:rsidP="00CC3912">
      <w:pPr>
        <w:pStyle w:val="ListParagraph"/>
      </w:pPr>
      <w:r>
        <w:t>Create social worker account</w:t>
      </w:r>
    </w:p>
    <w:p w:rsidR="00CC3912" w:rsidRDefault="00CC3912" w:rsidP="00CC3912">
      <w:pPr>
        <w:pStyle w:val="ListParagraph"/>
      </w:pPr>
      <w:r>
        <w:t>Create and update community members’ accounts</w:t>
      </w:r>
      <w:r w:rsidR="001A10A3">
        <w:t xml:space="preserve"> </w:t>
      </w:r>
      <w:ins w:id="0" w:author="Zhou, Leming" w:date="2017-12-20T19:09:00Z">
        <w:r w:rsidR="001A10A3">
          <w:t>and information (demographic)</w:t>
        </w:r>
      </w:ins>
    </w:p>
    <w:p w:rsidR="00CC3912" w:rsidRDefault="00CC3912" w:rsidP="00CC3912">
      <w:pPr>
        <w:pStyle w:val="ListParagraph"/>
      </w:pPr>
      <w:r>
        <w:t xml:space="preserve">Assign </w:t>
      </w:r>
      <w:r w:rsidR="004E1474">
        <w:t xml:space="preserve">or remove assignment </w:t>
      </w:r>
      <w:r>
        <w:t>community members to social workers</w:t>
      </w:r>
    </w:p>
    <w:p w:rsidR="00CC3912" w:rsidRDefault="003247AC" w:rsidP="00CC3912">
      <w:pPr>
        <w:pStyle w:val="ListParagraph"/>
      </w:pPr>
      <w:r>
        <w:t>View community data analysis result and data details</w:t>
      </w:r>
      <w:r w:rsidR="004E1474">
        <w:t xml:space="preserve">, including domain score, well-being score and </w:t>
      </w:r>
      <w:ins w:id="1" w:author="Zhou, Leming" w:date="2017-12-20T19:09:00Z">
        <w:r w:rsidR="001A10A3">
          <w:t xml:space="preserve">answer to </w:t>
        </w:r>
      </w:ins>
      <w:r w:rsidR="004E1474">
        <w:t xml:space="preserve">questions. </w:t>
      </w:r>
    </w:p>
    <w:p w:rsidR="001A585C" w:rsidRDefault="001A585C" w:rsidP="001A585C">
      <w:pPr>
        <w:pStyle w:val="ListParagraph"/>
      </w:pPr>
      <w:r>
        <w:t>Query individual community member evaluation result.</w:t>
      </w:r>
    </w:p>
    <w:p w:rsidR="0026592A" w:rsidRDefault="0026592A" w:rsidP="00CC3912">
      <w:pPr>
        <w:pStyle w:val="ListParagraph"/>
      </w:pPr>
    </w:p>
    <w:p w:rsidR="003247AC" w:rsidRDefault="0026592A" w:rsidP="009A4862">
      <w:pPr>
        <w:pStyle w:val="ListParagraph"/>
      </w:pPr>
      <w:r>
        <w:t>Attention: One perso</w:t>
      </w:r>
      <w:r w:rsidR="00FC1C1E">
        <w:t xml:space="preserve">n </w:t>
      </w:r>
      <w:r w:rsidR="001834DA">
        <w:t>can be in one or more roles.</w:t>
      </w:r>
    </w:p>
    <w:p w:rsidR="009A4862" w:rsidRDefault="009A4862" w:rsidP="009A4862">
      <w:pPr>
        <w:pStyle w:val="ListParagraph"/>
      </w:pPr>
    </w:p>
    <w:p w:rsidR="003247AC" w:rsidRDefault="003247AC" w:rsidP="003247AC">
      <w:pPr>
        <w:pStyle w:val="ListParagraph"/>
        <w:numPr>
          <w:ilvl w:val="0"/>
          <w:numId w:val="2"/>
        </w:numPr>
      </w:pPr>
      <w:r>
        <w:t>Social Workers</w:t>
      </w:r>
    </w:p>
    <w:p w:rsidR="003247AC" w:rsidRDefault="003247AC" w:rsidP="003247AC">
      <w:pPr>
        <w:pStyle w:val="ListParagraph"/>
      </w:pPr>
      <w:r>
        <w:t>Collect demographic information from community members</w:t>
      </w:r>
      <w:ins w:id="2" w:author="Zhou, Leming" w:date="2017-12-20T19:10:00Z">
        <w:r w:rsidR="001A10A3">
          <w:t xml:space="preserve"> </w:t>
        </w:r>
      </w:ins>
      <w:ins w:id="3" w:author="Zhou, Leming" w:date="2017-12-20T19:11:00Z">
        <w:r w:rsidR="00FB0AA3">
          <w:t xml:space="preserve">assigned to the social worker </w:t>
        </w:r>
      </w:ins>
      <w:ins w:id="4" w:author="Zhou, Leming" w:date="2017-12-20T19:10:00Z">
        <w:r w:rsidR="001A10A3">
          <w:t xml:space="preserve">[The current design is to have community admin to collect this info. </w:t>
        </w:r>
      </w:ins>
      <w:ins w:id="5" w:author="Zhou, Leming" w:date="2017-12-20T19:11:00Z">
        <w:r w:rsidR="001A10A3">
          <w:t>Maybe both of them can do this</w:t>
        </w:r>
      </w:ins>
      <w:ins w:id="6" w:author="Zhou, Leming" w:date="2017-12-20T19:10:00Z">
        <w:r w:rsidR="001A10A3">
          <w:t>]</w:t>
        </w:r>
      </w:ins>
    </w:p>
    <w:p w:rsidR="003247AC" w:rsidRDefault="003247AC" w:rsidP="003247AC">
      <w:pPr>
        <w:pStyle w:val="ListParagraph"/>
      </w:pPr>
      <w:r>
        <w:t>Collect social network information from community members</w:t>
      </w:r>
    </w:p>
    <w:p w:rsidR="003247AC" w:rsidRDefault="003247AC" w:rsidP="003247AC">
      <w:pPr>
        <w:pStyle w:val="ListParagraph"/>
      </w:pPr>
      <w:r>
        <w:t xml:space="preserve">Collect </w:t>
      </w:r>
      <w:ins w:id="7" w:author="Zhou, Leming" w:date="2017-12-20T19:11:00Z">
        <w:r w:rsidR="00FB0AA3">
          <w:t xml:space="preserve">wellbeing assessment </w:t>
        </w:r>
      </w:ins>
      <w:r>
        <w:t>questionnaire information from community members</w:t>
      </w:r>
    </w:p>
    <w:p w:rsidR="003247AC" w:rsidRDefault="004E1474" w:rsidP="004E1474">
      <w:pPr>
        <w:pStyle w:val="ListParagraph"/>
      </w:pPr>
      <w:r>
        <w:t>View evaluation results, including well-being score and social net analysis</w:t>
      </w:r>
      <w:ins w:id="8" w:author="Zhou, Leming" w:date="2017-12-20T19:12:00Z">
        <w:r w:rsidR="00FB0AA3">
          <w:t xml:space="preserve"> [social network analysis results will be viewed together with community admin since many community members may not be assigned to this social worker]</w:t>
        </w:r>
      </w:ins>
    </w:p>
    <w:p w:rsidR="00956A41" w:rsidRDefault="00956A41" w:rsidP="004E1474">
      <w:pPr>
        <w:pStyle w:val="ListParagraph"/>
      </w:pPr>
      <w:r>
        <w:t>Query individual community member evaluation result.</w:t>
      </w:r>
    </w:p>
    <w:p w:rsidR="004E1474" w:rsidRDefault="004E1474" w:rsidP="004E1474">
      <w:pPr>
        <w:pStyle w:val="ListParagraph"/>
      </w:pPr>
    </w:p>
    <w:p w:rsidR="003247AC" w:rsidRDefault="003247AC" w:rsidP="003247AC">
      <w:pPr>
        <w:pStyle w:val="ListParagraph"/>
        <w:numPr>
          <w:ilvl w:val="0"/>
          <w:numId w:val="2"/>
        </w:numPr>
      </w:pPr>
      <w:r>
        <w:t>Community members</w:t>
      </w:r>
    </w:p>
    <w:p w:rsidR="004E1474" w:rsidRDefault="004E1474" w:rsidP="00B31A2E">
      <w:pPr>
        <w:pStyle w:val="ListParagraph"/>
      </w:pPr>
      <w:r>
        <w:t>View personal evaluation results</w:t>
      </w:r>
      <w:ins w:id="9" w:author="Zhou, Leming" w:date="2017-12-20T19:13:00Z">
        <w:r w:rsidR="00FB0AA3">
          <w:t xml:space="preserve"> and the overall graphical well-being assessment result on a map</w:t>
        </w:r>
      </w:ins>
    </w:p>
    <w:p w:rsidR="00B31A2E" w:rsidRDefault="00B31A2E" w:rsidP="00B31A2E">
      <w:pPr>
        <w:pStyle w:val="ListParagraph"/>
      </w:pPr>
    </w:p>
    <w:p w:rsidR="004E1474" w:rsidRDefault="004E1474" w:rsidP="004E1474">
      <w:pPr>
        <w:pStyle w:val="ListParagraph"/>
        <w:numPr>
          <w:ilvl w:val="0"/>
          <w:numId w:val="1"/>
        </w:numPr>
      </w:pPr>
      <w:r>
        <w:t>Extra functions</w:t>
      </w:r>
    </w:p>
    <w:p w:rsidR="004E1474" w:rsidRDefault="004E1474" w:rsidP="004E1474">
      <w:pPr>
        <w:pStyle w:val="ListParagraph"/>
      </w:pPr>
      <w:r>
        <w:t xml:space="preserve">Visualize well-being score </w:t>
      </w:r>
      <w:r w:rsidR="00956A41">
        <w:t xml:space="preserve">or other items </w:t>
      </w:r>
      <w:r>
        <w:t>distribution by map.</w:t>
      </w:r>
    </w:p>
    <w:p w:rsidR="004E1474" w:rsidRDefault="004E1474" w:rsidP="004E1474">
      <w:pPr>
        <w:pStyle w:val="ListParagraph"/>
      </w:pPr>
      <w:r>
        <w:lastRenderedPageBreak/>
        <w:t>If there are any unfinished questions, provide continue or start new options</w:t>
      </w:r>
      <w:ins w:id="10" w:author="Zhou, Leming" w:date="2017-12-20T19:14:00Z">
        <w:r w:rsidR="00FB0AA3">
          <w:t xml:space="preserve"> [session management]</w:t>
        </w:r>
      </w:ins>
      <w:r>
        <w:t>.</w:t>
      </w:r>
    </w:p>
    <w:p w:rsidR="00FB0AA3" w:rsidRDefault="00FB0AA3" w:rsidP="004E1474">
      <w:pPr>
        <w:pStyle w:val="ListParagraph"/>
        <w:rPr>
          <w:ins w:id="11" w:author="Zhou, Leming" w:date="2017-12-20T19:15:00Z"/>
        </w:rPr>
      </w:pPr>
    </w:p>
    <w:p w:rsidR="004E1474" w:rsidRDefault="008A2D6D" w:rsidP="004E1474">
      <w:pPr>
        <w:pStyle w:val="ListParagraph"/>
      </w:pPr>
      <w:r>
        <w:t>Website should have</w:t>
      </w:r>
      <w:r w:rsidR="004E1474">
        <w:t xml:space="preserve"> multi-language version</w:t>
      </w:r>
      <w:r>
        <w:t>s</w:t>
      </w:r>
    </w:p>
    <w:p w:rsidR="004E1474" w:rsidRPr="0088754A" w:rsidRDefault="0026592A" w:rsidP="004E1474">
      <w:pPr>
        <w:rPr>
          <w:b/>
          <w:sz w:val="28"/>
        </w:rPr>
      </w:pPr>
      <w:r w:rsidRPr="0088754A">
        <w:rPr>
          <w:b/>
          <w:sz w:val="28"/>
        </w:rPr>
        <w:t>Non-functional requirements</w:t>
      </w:r>
    </w:p>
    <w:p w:rsidR="0026592A" w:rsidRDefault="0026592A" w:rsidP="0026592A">
      <w:pPr>
        <w:pStyle w:val="ListParagraph"/>
        <w:numPr>
          <w:ilvl w:val="0"/>
          <w:numId w:val="3"/>
        </w:numPr>
      </w:pPr>
      <w:r>
        <w:t>All the interface should be consistent and mobile-friendly.</w:t>
      </w:r>
    </w:p>
    <w:p w:rsidR="00B31A2E" w:rsidRDefault="00B31A2E" w:rsidP="004E1474"/>
    <w:p w:rsidR="0088754A" w:rsidRPr="00E61F0E" w:rsidRDefault="0088754A" w:rsidP="004E1474">
      <w:pPr>
        <w:rPr>
          <w:b/>
        </w:rPr>
      </w:pPr>
      <w:r w:rsidRPr="00E61F0E">
        <w:rPr>
          <w:b/>
        </w:rPr>
        <w:t xml:space="preserve">Questions: </w:t>
      </w:r>
    </w:p>
    <w:p w:rsidR="00FC1C1E" w:rsidRDefault="00FC1C1E" w:rsidP="004E1474">
      <w:pPr>
        <w:rPr>
          <w:ins w:id="12" w:author="Zhou, Leming" w:date="2017-12-20T19:15:00Z"/>
        </w:rPr>
      </w:pPr>
      <w:r>
        <w:t xml:space="preserve">Can social workers create community members accounts? </w:t>
      </w:r>
    </w:p>
    <w:p w:rsidR="00D461B5" w:rsidRDefault="00D461B5" w:rsidP="004E1474">
      <w:ins w:id="13" w:author="Zhou, Leming" w:date="2017-12-20T19:15:00Z">
        <w:r>
          <w:t xml:space="preserve">No, the community member accounts have to be created by community admin and then assigned to individual social workers. </w:t>
        </w:r>
      </w:ins>
      <w:ins w:id="14" w:author="Zhou, Leming" w:date="2017-12-20T19:16:00Z">
        <w:r>
          <w:t xml:space="preserve">But the social worker may perform the further demographic data collection (20 questions) and enter them into the system. </w:t>
        </w:r>
      </w:ins>
    </w:p>
    <w:p w:rsidR="0088754A" w:rsidRDefault="0088754A" w:rsidP="004E1474">
      <w:pPr>
        <w:rPr>
          <w:ins w:id="15" w:author="Zhou, Leming" w:date="2017-12-20T19:17:00Z"/>
        </w:rPr>
      </w:pPr>
      <w:r>
        <w:t xml:space="preserve">Should state administrator </w:t>
      </w:r>
      <w:r w:rsidR="00FC1C1E">
        <w:t xml:space="preserve">also </w:t>
      </w:r>
      <w:r>
        <w:t>have c</w:t>
      </w:r>
      <w:r w:rsidR="00FC1C1E">
        <w:t xml:space="preserve">ommunity administrator authorities? </w:t>
      </w:r>
    </w:p>
    <w:p w:rsidR="00D461B5" w:rsidRDefault="00D461B5" w:rsidP="004E1474">
      <w:ins w:id="16" w:author="Zhou, Leming" w:date="2017-12-20T19:17:00Z">
        <w:r>
          <w:t>One person may be a state admin and also one or multiple community admin. But if the person is just  a state admin, he/she should not perform the</w:t>
        </w:r>
      </w:ins>
      <w:ins w:id="17" w:author="Zhou, Leming" w:date="2017-12-20T19:18:00Z">
        <w:r w:rsidR="00C123C4">
          <w:t xml:space="preserve"> community members’ and social workers’</w:t>
        </w:r>
      </w:ins>
      <w:ins w:id="18" w:author="Zhou, Leming" w:date="2017-12-20T19:17:00Z">
        <w:r>
          <w:t xml:space="preserve"> account creation and management tasks. </w:t>
        </w:r>
      </w:ins>
    </w:p>
    <w:p w:rsidR="005277B7" w:rsidRDefault="005277B7" w:rsidP="004E1474">
      <w:pPr>
        <w:rPr>
          <w:ins w:id="19" w:author="Zhou, Leming" w:date="2017-12-20T19:18:00Z"/>
        </w:rPr>
      </w:pPr>
      <w:r>
        <w:t>When</w:t>
      </w:r>
      <w:r w:rsidR="00813DF0">
        <w:t xml:space="preserve"> a</w:t>
      </w:r>
      <w:r>
        <w:t xml:space="preserve"> social worker check</w:t>
      </w:r>
      <w:r w:rsidR="00813DF0">
        <w:t>s</w:t>
      </w:r>
      <w:r>
        <w:t xml:space="preserve"> the data result, should they just view the result for the community members they assigned for? Same question to state administrator and community administrator, can they access data result</w:t>
      </w:r>
      <w:r w:rsidR="00B31A2E">
        <w:t>s</w:t>
      </w:r>
      <w:r>
        <w:t xml:space="preserve"> from other </w:t>
      </w:r>
      <w:r w:rsidR="00B31A2E">
        <w:t>states</w:t>
      </w:r>
      <w:r>
        <w:t xml:space="preserve"> or other </w:t>
      </w:r>
      <w:r w:rsidR="00B31A2E">
        <w:t>communities</w:t>
      </w:r>
      <w:r>
        <w:t xml:space="preserve">? </w:t>
      </w:r>
    </w:p>
    <w:p w:rsidR="006162E9" w:rsidRDefault="006162E9" w:rsidP="004E1474">
      <w:ins w:id="20" w:author="Zhou, Leming" w:date="2017-12-20T19:18:00Z">
        <w:r>
          <w:t xml:space="preserve">Correct. No, they are not allowed to go beyond the specific state or community. </w:t>
        </w:r>
      </w:ins>
    </w:p>
    <w:p w:rsidR="005277B7" w:rsidRDefault="00813DF0" w:rsidP="004E1474">
      <w:pPr>
        <w:rPr>
          <w:ins w:id="21" w:author="Zhou, Leming" w:date="2017-12-20T19:19:00Z"/>
        </w:rPr>
      </w:pPr>
      <w:r>
        <w:t xml:space="preserve">Can community members and social workers updated their own information after their accounts have already been created? </w:t>
      </w:r>
    </w:p>
    <w:p w:rsidR="00EB7259" w:rsidRDefault="00EB7259" w:rsidP="004E1474">
      <w:ins w:id="22" w:author="Zhou, Leming" w:date="2017-12-20T19:19:00Z">
        <w:r>
          <w:t xml:space="preserve">At this moment, </w:t>
        </w:r>
      </w:ins>
      <w:ins w:id="23" w:author="Zhou, Leming" w:date="2017-12-20T19:20:00Z">
        <w:r>
          <w:t>social workers</w:t>
        </w:r>
      </w:ins>
      <w:ins w:id="24" w:author="Zhou, Leming" w:date="2017-12-20T19:19:00Z">
        <w:r>
          <w:t xml:space="preserve"> are allowed to change their password. They should also be allowed to update their own profile. </w:t>
        </w:r>
      </w:ins>
      <w:ins w:id="25" w:author="Zhou, Leming" w:date="2017-12-20T19:20:00Z">
        <w:r>
          <w:t xml:space="preserve">Community members are only allowed to view their own results (scores), nothing else. For them, managing the account is a burden, not a benefit. </w:t>
        </w:r>
      </w:ins>
    </w:p>
    <w:p w:rsidR="00956A41" w:rsidRDefault="00956A41" w:rsidP="004E1474">
      <w:pPr>
        <w:rPr>
          <w:ins w:id="26" w:author="Zhou, Leming" w:date="2017-12-20T19:21:00Z"/>
        </w:rPr>
      </w:pPr>
      <w:r>
        <w:t xml:space="preserve">Should administrator have the authority to remove lower administrator or social worker accounts? </w:t>
      </w:r>
    </w:p>
    <w:p w:rsidR="00C57412" w:rsidRDefault="00C57412" w:rsidP="004E1474">
      <w:ins w:id="27" w:author="Zhou, Leming" w:date="2017-12-20T19:21:00Z">
        <w:r>
          <w:t>Yes</w:t>
        </w:r>
        <w:r w:rsidR="0094745B">
          <w:t xml:space="preserve">. If there are community members assigned to the social workers to be removed, the assignment should be removed as well. </w:t>
        </w:r>
      </w:ins>
    </w:p>
    <w:p w:rsidR="00813DF0" w:rsidRDefault="00813DF0" w:rsidP="004E1474">
      <w:pPr>
        <w:rPr>
          <w:ins w:id="28" w:author="Zhou, Leming" w:date="2017-12-20T19:21:00Z"/>
        </w:rPr>
      </w:pPr>
      <w:r>
        <w:t>What is the capacity and availability expectations to the website?</w:t>
      </w:r>
    </w:p>
    <w:p w:rsidR="00C57412" w:rsidRDefault="0094745B" w:rsidP="004E1474">
      <w:ins w:id="29" w:author="Zhou, Leming" w:date="2017-12-20T19:22:00Z">
        <w:r>
          <w:t xml:space="preserve">At this moment, we know each community may have a few thousand members, and 6 cities in different states signed up to use the system. We will expect to see more in the near future. However, we do not expect that there are many users communicating with server concurrently. </w:t>
        </w:r>
      </w:ins>
    </w:p>
    <w:p w:rsidR="008A2D6D" w:rsidRDefault="00813DF0" w:rsidP="004E1474">
      <w:r>
        <w:t xml:space="preserve">How large </w:t>
      </w:r>
      <w:r w:rsidR="00B31A2E">
        <w:t>the data scale will be?</w:t>
      </w:r>
    </w:p>
    <w:p w:rsidR="00B31A2E" w:rsidRDefault="00F711DD" w:rsidP="004E1474">
      <w:ins w:id="30" w:author="Zhou, Leming" w:date="2017-12-20T19:23:00Z">
        <w:r>
          <w:lastRenderedPageBreak/>
          <w:t xml:space="preserve">Since most data items are answers to questions (1 or 2, or 1 </w:t>
        </w:r>
      </w:ins>
      <w:ins w:id="31" w:author="Zhou, Leming" w:date="2017-12-20T19:24:00Z">
        <w:r>
          <w:t>–</w:t>
        </w:r>
      </w:ins>
      <w:ins w:id="32" w:author="Zhou, Leming" w:date="2017-12-20T19:23:00Z">
        <w:r>
          <w:t xml:space="preserve"> 4,</w:t>
        </w:r>
      </w:ins>
      <w:ins w:id="33" w:author="Zhou, Leming" w:date="2017-12-20T19:24:00Z">
        <w:r>
          <w:t xml:space="preserve"> or some texts), the data size would be in the scale of GB, not TB, even when there are thousands of users. </w:t>
        </w:r>
      </w:ins>
      <w:ins w:id="34" w:author="Zhou, Leming" w:date="2017-12-20T19:25:00Z">
        <w:r>
          <w:t xml:space="preserve">In the future, it may reach to TB. </w:t>
        </w:r>
      </w:ins>
      <w:bookmarkStart w:id="35" w:name="_GoBack"/>
      <w:bookmarkEnd w:id="35"/>
    </w:p>
    <w:sectPr w:rsidR="00B3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354F"/>
    <w:multiLevelType w:val="hybridMultilevel"/>
    <w:tmpl w:val="EA0A3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4265A"/>
    <w:multiLevelType w:val="hybridMultilevel"/>
    <w:tmpl w:val="FF04E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A4738"/>
    <w:multiLevelType w:val="hybridMultilevel"/>
    <w:tmpl w:val="1AEC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ou, Leming">
    <w15:presenceInfo w15:providerId="AD" w15:userId="S-1-5-21-2361984597-2039549782-3180204118-2530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E5"/>
    <w:rsid w:val="001834DA"/>
    <w:rsid w:val="001A10A3"/>
    <w:rsid w:val="001A585C"/>
    <w:rsid w:val="001F49E5"/>
    <w:rsid w:val="0026592A"/>
    <w:rsid w:val="003247AC"/>
    <w:rsid w:val="00384701"/>
    <w:rsid w:val="0042424D"/>
    <w:rsid w:val="004E1474"/>
    <w:rsid w:val="005128E5"/>
    <w:rsid w:val="005277B7"/>
    <w:rsid w:val="006162E9"/>
    <w:rsid w:val="00813DF0"/>
    <w:rsid w:val="0088754A"/>
    <w:rsid w:val="008A2D6D"/>
    <w:rsid w:val="0094745B"/>
    <w:rsid w:val="00956A41"/>
    <w:rsid w:val="009A4862"/>
    <w:rsid w:val="00B31A2E"/>
    <w:rsid w:val="00C123C4"/>
    <w:rsid w:val="00C57412"/>
    <w:rsid w:val="00CC3912"/>
    <w:rsid w:val="00D461B5"/>
    <w:rsid w:val="00E61F0E"/>
    <w:rsid w:val="00EB7259"/>
    <w:rsid w:val="00F711DD"/>
    <w:rsid w:val="00FB0AA3"/>
    <w:rsid w:val="00FC1C1E"/>
    <w:rsid w:val="00FD5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3D4F"/>
  <w15:chartTrackingRefBased/>
  <w15:docId w15:val="{06F9B54B-B8E8-4356-90EB-078B9429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912"/>
    <w:pPr>
      <w:ind w:left="720"/>
      <w:contextualSpacing/>
    </w:pPr>
  </w:style>
  <w:style w:type="paragraph" w:styleId="BalloonText">
    <w:name w:val="Balloon Text"/>
    <w:basedOn w:val="Normal"/>
    <w:link w:val="BalloonTextChar"/>
    <w:uiPriority w:val="99"/>
    <w:semiHidden/>
    <w:unhideWhenUsed/>
    <w:rsid w:val="001A1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01D63-E5D5-42D4-B7F7-862F509C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Saixiong</dc:creator>
  <cp:keywords/>
  <dc:description/>
  <cp:lastModifiedBy>Zhou, Leming</cp:lastModifiedBy>
  <cp:revision>24</cp:revision>
  <cp:lastPrinted>2017-12-20T16:56:00Z</cp:lastPrinted>
  <dcterms:created xsi:type="dcterms:W3CDTF">2017-12-19T19:56:00Z</dcterms:created>
  <dcterms:modified xsi:type="dcterms:W3CDTF">2017-12-21T00:25:00Z</dcterms:modified>
</cp:coreProperties>
</file>